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692095" w14:textId="268C31DD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tc>
          <w:tcPr>
            <w:tcW w:w="6797" w:type="dxa"/>
            <w:vAlign w:val="center"/>
          </w:tcPr>
          <w:p w14:paraId="33A4BA90" w14:textId="2124CA24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0" w:author="tatiana" w:date="2024-08-30T10:00:00Z"/>
              </w:rPr>
            </w:pPr>
            <w:ins w:id="1" w:author="tatiana" w:date="2024-08-30T10:00:00Z">
              <w:r>
                <w:t>Denise de Souza Vasconcelos</w:t>
              </w:r>
            </w:ins>
            <w:r>
              <w:t xml:space="preserve">              </w:t>
            </w:r>
            <w:ins w:id="2" w:author="tatiana" w:date="2024-08-30T10:00:00Z">
              <w:r>
                <w:t>RA 2219523</w:t>
              </w:r>
            </w:ins>
          </w:p>
          <w:p w14:paraId="51960120" w14:textId="5E02813C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3" w:author="tatiana" w:date="2024-08-30T10:00:00Z"/>
              </w:rPr>
            </w:pPr>
            <w:ins w:id="4" w:author="tatiana" w:date="2024-08-30T10:00:00Z">
              <w:r>
                <w:t>Douglas Nilton Barboza</w:t>
              </w:r>
            </w:ins>
            <w:r>
              <w:t xml:space="preserve">                       </w:t>
            </w:r>
            <w:ins w:id="5" w:author="tatiana" w:date="2024-08-30T10:00:00Z">
              <w:r>
                <w:t>RA 2221797</w:t>
              </w:r>
            </w:ins>
          </w:p>
          <w:p w14:paraId="02B6082A" w14:textId="6A411654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6" w:author="tatiana" w:date="2024-08-30T10:00:00Z"/>
              </w:rPr>
            </w:pPr>
            <w:ins w:id="7" w:author="tatiana" w:date="2024-08-30T10:00:00Z">
              <w:r>
                <w:t>Fabio de Souza</w:t>
              </w:r>
            </w:ins>
            <w:r>
              <w:t xml:space="preserve">                                   </w:t>
            </w:r>
            <w:ins w:id="8" w:author="tatiana" w:date="2024-08-30T10:00:00Z">
              <w:r>
                <w:t>RA 2212442</w:t>
              </w:r>
            </w:ins>
          </w:p>
          <w:p w14:paraId="1C63D713" w14:textId="2C378DA1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9" w:author="tatiana" w:date="2024-08-30T10:00:00Z"/>
              </w:rPr>
            </w:pPr>
            <w:proofErr w:type="spellStart"/>
            <w:ins w:id="10" w:author="tatiana" w:date="2024-08-30T10:00:00Z">
              <w:r>
                <w:t>Lavysk</w:t>
              </w:r>
              <w:proofErr w:type="spellEnd"/>
              <w:r>
                <w:t xml:space="preserve"> </w:t>
              </w:r>
              <w:proofErr w:type="spellStart"/>
              <w:r>
                <w:t>Aryel</w:t>
              </w:r>
              <w:proofErr w:type="spellEnd"/>
              <w:r>
                <w:t xml:space="preserve"> Nascimento Santos</w:t>
              </w:r>
            </w:ins>
            <w:r>
              <w:t xml:space="preserve">          </w:t>
            </w:r>
            <w:ins w:id="11" w:author="tatiana" w:date="2024-08-30T10:00:00Z">
              <w:r>
                <w:t>RA 2208176</w:t>
              </w:r>
            </w:ins>
          </w:p>
          <w:p w14:paraId="3D3EC700" w14:textId="1E11CECF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12" w:author="tatiana" w:date="2024-08-30T10:00:00Z"/>
              </w:rPr>
            </w:pPr>
            <w:ins w:id="13" w:author="tatiana" w:date="2024-08-30T10:00:00Z">
              <w:r>
                <w:t xml:space="preserve">Marcus Vinicius Silva </w:t>
              </w:r>
              <w:proofErr w:type="spellStart"/>
              <w:r>
                <w:t>Damaceno</w:t>
              </w:r>
            </w:ins>
            <w:proofErr w:type="spellEnd"/>
            <w:r>
              <w:t xml:space="preserve">           </w:t>
            </w:r>
            <w:ins w:id="14" w:author="tatiana" w:date="2024-08-30T10:00:00Z">
              <w:r>
                <w:t>RA 2109889</w:t>
              </w:r>
            </w:ins>
          </w:p>
          <w:p w14:paraId="2C652657" w14:textId="19DF1413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15" w:author="tatiana" w:date="2024-08-30T10:00:00Z"/>
              </w:rPr>
            </w:pPr>
            <w:ins w:id="16" w:author="tatiana" w:date="2024-08-30T10:00:00Z">
              <w:r>
                <w:t xml:space="preserve">Renato Cury </w:t>
              </w:r>
              <w:proofErr w:type="spellStart"/>
              <w:r>
                <w:t>Valduga</w:t>
              </w:r>
            </w:ins>
            <w:proofErr w:type="spellEnd"/>
            <w:r>
              <w:t xml:space="preserve">                           </w:t>
            </w:r>
            <w:ins w:id="17" w:author="tatiana" w:date="2024-08-30T10:00:00Z">
              <w:r>
                <w:t>RA 2206892</w:t>
              </w:r>
            </w:ins>
          </w:p>
          <w:p w14:paraId="3F7C9B31" w14:textId="3FDEB281" w:rsidR="006F1CC3" w:rsidRDefault="006F1CC3" w:rsidP="006F1CC3">
            <w:pPr>
              <w:tabs>
                <w:tab w:val="left" w:pos="5687"/>
              </w:tabs>
              <w:spacing w:line="288" w:lineRule="auto"/>
              <w:rPr>
                <w:ins w:id="18" w:author="tatiana" w:date="2024-08-30T10:00:00Z"/>
              </w:rPr>
            </w:pPr>
            <w:ins w:id="19" w:author="tatiana" w:date="2024-08-30T10:00:00Z">
              <w:r>
                <w:t>Tatiana Cristina de Moraes Mesq</w:t>
              </w:r>
              <w:bookmarkStart w:id="20" w:name="_GoBack"/>
              <w:bookmarkEnd w:id="20"/>
              <w:r>
                <w:t>uita</w:t>
              </w:r>
            </w:ins>
            <w:r>
              <w:t xml:space="preserve">    </w:t>
            </w:r>
            <w:ins w:id="21" w:author="tatiana" w:date="2024-08-30T10:00:00Z">
              <w:r>
                <w:t>RA 2205959</w:t>
              </w:r>
            </w:ins>
          </w:p>
          <w:p w14:paraId="642FA712" w14:textId="40BC7B9D" w:rsidR="00991584" w:rsidRPr="006F1CC3" w:rsidRDefault="006F1CC3" w:rsidP="006F1CC3">
            <w:proofErr w:type="spellStart"/>
            <w:ins w:id="22" w:author="tatiana" w:date="2024-08-30T10:00:00Z">
              <w:r>
                <w:t>Zilma</w:t>
              </w:r>
              <w:proofErr w:type="spellEnd"/>
              <w:r>
                <w:t xml:space="preserve"> da Silva Ribeiro Nascimento</w:t>
              </w:r>
            </w:ins>
            <w:r>
              <w:t xml:space="preserve"> </w:t>
            </w:r>
            <w:ins w:id="23" w:author="tatiana" w:date="2024-08-30T10:00:00Z">
              <w:r>
                <w:tab/>
              </w:r>
            </w:ins>
            <w:r>
              <w:t xml:space="preserve">    </w:t>
            </w:r>
            <w:ins w:id="24" w:author="tatiana" w:date="2024-08-30T10:00:00Z">
              <w:r>
                <w:t>RA 2202769</w:t>
              </w:r>
            </w:ins>
          </w:p>
        </w:tc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0E9CE0C2" w:rsidR="00991584" w:rsidRPr="00A94710" w:rsidRDefault="00041F37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sdt>
          <w:sdtPr>
            <w:rPr>
              <w:highlight w:val="white"/>
            </w:rPr>
            <w:alias w:val="Polo"/>
            <w:tag w:val="Polo"/>
            <w:id w:val="1492749465"/>
            <w:placeholder>
              <w:docPart w:val="BAD61FED8FBB4B37925C8B323CAC0CF6"/>
            </w:placeholder>
            <w:temporary/>
            <w:showingPlcHdr/>
            <w:text/>
          </w:sdtPr>
          <w:sdtEndPr>
            <w:rPr>
              <w:rFonts w:eastAsia="Times New Roman" w:cs="Times New Roman"/>
            </w:rPr>
          </w:sdtEndPr>
          <w:sdtContent>
            <w:tc>
              <w:tcPr>
                <w:tcW w:w="6797" w:type="dxa"/>
                <w:vAlign w:val="center"/>
              </w:tcPr>
              <w:p w14:paraId="36A7981B" w14:textId="63AE781D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polo do grupo</w:t>
                </w:r>
              </w:p>
            </w:tc>
          </w:sdtContent>
        </w:sdt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Curso"/>
            <w:tag w:val="Curso"/>
            <w:id w:val="561293215"/>
            <w:placeholder>
              <w:docPart w:val="20FB4ACDC93A40B6BACAD96C3B81632D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C3781A2" w14:textId="3352AF6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curso</w:t>
                </w:r>
              </w:p>
            </w:tc>
          </w:sdtContent>
        </w:sdt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Disciplina"/>
            <w:tag w:val="Disciplina"/>
            <w:id w:val="-347252889"/>
            <w:placeholder>
              <w:docPart w:val="C735B3B55A554D6AA8A8FA71A31C7BC2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2D20CE4" w14:textId="592CB99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a disciplina</w:t>
                </w:r>
              </w:p>
            </w:tc>
          </w:sdtContent>
        </w:sdt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Orientador de PI"/>
            <w:tag w:val="Orientador de PI"/>
            <w:id w:val="1707208194"/>
            <w:placeholder>
              <w:docPart w:val="5C816B87F8EA4145B0B0E01FB7F936F0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7712039" w14:textId="0DF3961C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nome do orientador de PI</w:t>
                </w:r>
              </w:p>
            </w:tc>
          </w:sdtContent>
        </w:sdt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Título do trabalho"/>
            <w:tag w:val="Título do trabalho"/>
            <w:id w:val="1059212471"/>
            <w:placeholder>
              <w:docPart w:val="EFBF678747934BA3A9860FBEC6546AE6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737949C7" w14:textId="713C96A2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título definido pelo grupo</w:t>
                </w:r>
              </w:p>
            </w:tc>
          </w:sdtContent>
        </w:sdt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Link do vídeo"/>
            <w:tag w:val="Link do vídeo"/>
            <w:id w:val="1716698253"/>
            <w:placeholder>
              <w:docPart w:val="C8A378758DB248628B3CC751AA23FAE3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62E666F6" w14:textId="1875482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link do vídeo no Youtube</w:t>
                </w:r>
              </w:p>
            </w:tc>
          </w:sdtContent>
        </w:sdt>
      </w:tr>
      <w:tr w:rsidR="007E361A" w14:paraId="0D5BBF6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BA2EED" w14:textId="7ED4E741" w:rsidR="007E361A" w:rsidRPr="00E01715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vAlign w:val="center"/>
          </w:tcPr>
          <w:p w14:paraId="72A70AF1" w14:textId="77777777" w:rsidR="007E361A" w:rsidRPr="007E361A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yellow"/>
              </w:rPr>
            </w:pP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57C0F" w14:textId="77777777" w:rsidR="006D741E" w:rsidRDefault="006D741E" w:rsidP="009523B7">
      <w:pPr>
        <w:spacing w:line="240" w:lineRule="auto"/>
      </w:pPr>
      <w:r>
        <w:separator/>
      </w:r>
    </w:p>
  </w:endnote>
  <w:endnote w:type="continuationSeparator" w:id="0">
    <w:p w14:paraId="71081739" w14:textId="77777777" w:rsidR="006D741E" w:rsidRDefault="006D741E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7882B" w14:textId="77777777" w:rsidR="007E361A" w:rsidRDefault="007E36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D35E" w14:textId="77777777" w:rsidR="007E361A" w:rsidRDefault="007E36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62ED2" w14:textId="77777777" w:rsidR="007E361A" w:rsidRDefault="007E3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428B4" w14:textId="77777777" w:rsidR="006D741E" w:rsidRDefault="006D741E" w:rsidP="009523B7">
      <w:pPr>
        <w:spacing w:line="240" w:lineRule="auto"/>
      </w:pPr>
      <w:r>
        <w:separator/>
      </w:r>
    </w:p>
  </w:footnote>
  <w:footnote w:type="continuationSeparator" w:id="0">
    <w:p w14:paraId="63F96CA7" w14:textId="77777777" w:rsidR="006D741E" w:rsidRDefault="006D741E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1CFA1" w14:textId="77777777" w:rsidR="007E361A" w:rsidRDefault="007E36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6E8B6" w14:textId="77777777" w:rsidR="007E361A" w:rsidRDefault="007E361A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iana">
    <w15:presenceInfo w15:providerId="Windows Live" w15:userId="bf70bcbef29bb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6C90D"/>
    <w:rsid w:val="0002689A"/>
    <w:rsid w:val="00041F37"/>
    <w:rsid w:val="00132807"/>
    <w:rsid w:val="001C3758"/>
    <w:rsid w:val="001C65A5"/>
    <w:rsid w:val="00214B2C"/>
    <w:rsid w:val="00234A1A"/>
    <w:rsid w:val="00254319"/>
    <w:rsid w:val="00273B24"/>
    <w:rsid w:val="002C48FA"/>
    <w:rsid w:val="00312050"/>
    <w:rsid w:val="003609D6"/>
    <w:rsid w:val="004F3278"/>
    <w:rsid w:val="00525289"/>
    <w:rsid w:val="00531C5A"/>
    <w:rsid w:val="00550134"/>
    <w:rsid w:val="006150F1"/>
    <w:rsid w:val="00615EAF"/>
    <w:rsid w:val="006265F3"/>
    <w:rsid w:val="006D741E"/>
    <w:rsid w:val="006F1CC3"/>
    <w:rsid w:val="007D4088"/>
    <w:rsid w:val="007D47C0"/>
    <w:rsid w:val="007E361A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702E"/>
    <w:rsid w:val="00A50A8F"/>
    <w:rsid w:val="00A94710"/>
    <w:rsid w:val="00B43963"/>
    <w:rsid w:val="00B63A68"/>
    <w:rsid w:val="00BC44A4"/>
    <w:rsid w:val="00BD0FEB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56C93"/>
    <w:rsid w:val="00E7219A"/>
    <w:rsid w:val="00E95BC3"/>
    <w:rsid w:val="00F03919"/>
    <w:rsid w:val="00F84E4D"/>
    <w:rsid w:val="00FB14A9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C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D61FED8FBB4B37925C8B323CAC0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5B50E-1A81-4D12-9349-9FC6DC7BA68D}"/>
      </w:docPartPr>
      <w:docPartBody>
        <w:p w:rsidR="00F27EBC" w:rsidRDefault="00F27EBC" w:rsidP="00F27EBC">
          <w:pPr>
            <w:pStyle w:val="BAD61FED8FBB4B37925C8B323CAC0CF62"/>
          </w:pPr>
          <w:r w:rsidRPr="00A94710">
            <w:rPr>
              <w:rStyle w:val="TextodoEspaoReservado"/>
              <w:i/>
              <w:iCs/>
            </w:rPr>
            <w:t>Indicar o polo do grupo</w:t>
          </w:r>
        </w:p>
      </w:docPartBody>
    </w:docPart>
    <w:docPart>
      <w:docPartPr>
        <w:name w:val="20FB4ACDC93A40B6BACAD96C3B8163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15826-5F14-4081-9092-524015957FE5}"/>
      </w:docPartPr>
      <w:docPartBody>
        <w:p w:rsidR="00F27EBC" w:rsidRDefault="00F27EBC" w:rsidP="00F27EBC">
          <w:pPr>
            <w:pStyle w:val="20FB4ACDC93A40B6BACAD96C3B81632D2"/>
          </w:pPr>
          <w:r w:rsidRPr="00A94710">
            <w:rPr>
              <w:rStyle w:val="TextodoEspaoReservado"/>
              <w:i/>
              <w:iCs/>
            </w:rPr>
            <w:t>Indicar o curso</w:t>
          </w:r>
        </w:p>
      </w:docPartBody>
    </w:docPart>
    <w:docPart>
      <w:docPartPr>
        <w:name w:val="C735B3B55A554D6AA8A8FA71A31C7B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B296F-CE83-430D-93A9-020AF377345B}"/>
      </w:docPartPr>
      <w:docPartBody>
        <w:p w:rsidR="00F27EBC" w:rsidRDefault="00F27EBC" w:rsidP="00F27EBC">
          <w:pPr>
            <w:pStyle w:val="C735B3B55A554D6AA8A8FA71A31C7BC22"/>
          </w:pPr>
          <w:r w:rsidRPr="00A94710">
            <w:rPr>
              <w:rStyle w:val="TextodoEspaoReservado"/>
              <w:i/>
              <w:iCs/>
            </w:rPr>
            <w:t>Indicar a disciplina</w:t>
          </w:r>
        </w:p>
      </w:docPartBody>
    </w:docPart>
    <w:docPart>
      <w:docPartPr>
        <w:name w:val="5C816B87F8EA4145B0B0E01FB7F936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CF925D-8609-4DFE-9AD6-461456094319}"/>
      </w:docPartPr>
      <w:docPartBody>
        <w:p w:rsidR="00F27EBC" w:rsidRDefault="00F27EBC" w:rsidP="00F27EBC">
          <w:pPr>
            <w:pStyle w:val="5C816B87F8EA4145B0B0E01FB7F936F02"/>
          </w:pPr>
          <w:r w:rsidRPr="00A94710">
            <w:rPr>
              <w:rStyle w:val="TextodoEspaoReservado"/>
              <w:i/>
              <w:iCs/>
            </w:rPr>
            <w:t>Indicar o nome do orientador de PI</w:t>
          </w:r>
        </w:p>
      </w:docPartBody>
    </w:docPart>
    <w:docPart>
      <w:docPartPr>
        <w:name w:val="EFBF678747934BA3A9860FBEC6546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E35E7-FC4F-405D-B4B4-242C65E3B215}"/>
      </w:docPartPr>
      <w:docPartBody>
        <w:p w:rsidR="00F27EBC" w:rsidRDefault="00F27EBC" w:rsidP="00F27EBC">
          <w:pPr>
            <w:pStyle w:val="EFBF678747934BA3A9860FBEC6546AE62"/>
          </w:pPr>
          <w:r w:rsidRPr="00A94710">
            <w:rPr>
              <w:rStyle w:val="TextodoEspaoReservado"/>
              <w:i/>
              <w:iCs/>
            </w:rPr>
            <w:t>Indicar o título definido pelo grupo</w:t>
          </w:r>
        </w:p>
      </w:docPartBody>
    </w:docPart>
    <w:docPart>
      <w:docPartPr>
        <w:name w:val="C8A378758DB248628B3CC751AA23FA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9609E-02B6-438B-BAC2-D824CC23713E}"/>
      </w:docPartPr>
      <w:docPartBody>
        <w:p w:rsidR="00F27EBC" w:rsidRDefault="00F27EBC" w:rsidP="00F27EBC">
          <w:pPr>
            <w:pStyle w:val="C8A378758DB248628B3CC751AA23FAE32"/>
          </w:pPr>
          <w:r w:rsidRPr="00A94710">
            <w:rPr>
              <w:rStyle w:val="TextodoEspaoReservado"/>
              <w:i/>
              <w:iCs/>
            </w:rPr>
            <w:t>Indicar o link do vídeo no Youtube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44"/>
    <w:rsid w:val="00087A44"/>
    <w:rsid w:val="002A7556"/>
    <w:rsid w:val="003D545A"/>
    <w:rsid w:val="006F0624"/>
    <w:rsid w:val="007A26F1"/>
    <w:rsid w:val="00BA0401"/>
    <w:rsid w:val="00D66B6F"/>
    <w:rsid w:val="00E17A17"/>
    <w:rsid w:val="00E72A2B"/>
    <w:rsid w:val="00F27EBC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F27EBC"/>
    <w:rPr>
      <w:color w:val="808080"/>
    </w:rPr>
  </w:style>
  <w:style w:type="paragraph" w:customStyle="1" w:styleId="F3F72B7F3E21465DB2C6E5D7E25E6ED72">
    <w:name w:val="F3F72B7F3E21465DB2C6E5D7E25E6ED7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BAD61FED8FBB4B37925C8B323CAC0CF62">
    <w:name w:val="BAD61FED8FBB4B37925C8B323CAC0CF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20FB4ACDC93A40B6BACAD96C3B81632D2">
    <w:name w:val="20FB4ACDC93A40B6BACAD96C3B81632D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735B3B55A554D6AA8A8FA71A31C7BC22">
    <w:name w:val="C735B3B55A554D6AA8A8FA71A31C7BC2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5C816B87F8EA4145B0B0E01FB7F936F02">
    <w:name w:val="5C816B87F8EA4145B0B0E01FB7F936F0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EFBF678747934BA3A9860FBEC6546AE62">
    <w:name w:val="EFBF678747934BA3A9860FBEC6546AE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8A378758DB248628B3CC751AA23FAE32">
    <w:name w:val="C8A378758DB248628B3CC751AA23FAE32"/>
    <w:rsid w:val="00F27EBC"/>
    <w:pPr>
      <w:spacing w:after="0" w:line="276" w:lineRule="auto"/>
    </w:pPr>
    <w:rPr>
      <w:rFonts w:ascii="Trebuchet MS" w:eastAsia="Arial" w:hAnsi="Trebuchet MS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21558155-5f89-447f-b0f0-b1bb6edc6c17"/>
    <ds:schemaRef ds:uri="d3156468-e73c-4e8b-9bf0-27433d6c4f8c"/>
  </ds:schemaRefs>
</ds:datastoreItem>
</file>

<file path=customXml/itemProps3.xml><?xml version="1.0" encoding="utf-8"?>
<ds:datastoreItem xmlns:ds="http://schemas.openxmlformats.org/officeDocument/2006/customXml" ds:itemID="{11B4AD34-54B8-4401-8B14-40A8626BB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FA690A-33E2-432F-A3B4-55E82658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</cp:lastModifiedBy>
  <cp:revision>4</cp:revision>
  <dcterms:created xsi:type="dcterms:W3CDTF">2022-09-05T19:02:00Z</dcterms:created>
  <dcterms:modified xsi:type="dcterms:W3CDTF">2024-08-30T13:03:00Z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